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97" w:rsidRDefault="00F97397" w:rsidP="00F973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Practical 21</w:t>
      </w:r>
    </w:p>
    <w:p w:rsidR="00F97397" w:rsidRPr="00F97397" w:rsidRDefault="00F97397" w:rsidP="00F973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9739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Java?</w:t>
      </w:r>
    </w:p>
    <w:p w:rsidR="00F97397" w:rsidRPr="00F97397" w:rsidRDefault="00F97397" w:rsidP="00F973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 is a popular programming language, created in 1995.</w:t>
      </w:r>
    </w:p>
    <w:p w:rsidR="00F97397" w:rsidRPr="00F97397" w:rsidRDefault="00F97397" w:rsidP="00F973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owned by Oracle, and more than </w:t>
      </w:r>
      <w:r w:rsidRPr="00F973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 billion</w:t>
      </w: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devices run Java.</w:t>
      </w:r>
    </w:p>
    <w:p w:rsidR="00F97397" w:rsidRPr="00F97397" w:rsidRDefault="00F97397" w:rsidP="00F973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for:</w:t>
      </w:r>
    </w:p>
    <w:p w:rsidR="00F97397" w:rsidRPr="00F97397" w:rsidRDefault="00F97397" w:rsidP="00F9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Mobile applications (specially Android apps)</w:t>
      </w:r>
    </w:p>
    <w:p w:rsidR="00F97397" w:rsidRPr="00F97397" w:rsidRDefault="00F97397" w:rsidP="00F9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Desktop applications</w:t>
      </w:r>
    </w:p>
    <w:p w:rsidR="00F97397" w:rsidRPr="00F97397" w:rsidRDefault="00F97397" w:rsidP="00F9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applications</w:t>
      </w:r>
    </w:p>
    <w:p w:rsidR="00F97397" w:rsidRPr="00F97397" w:rsidRDefault="00F97397" w:rsidP="00F9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servers and application servers</w:t>
      </w:r>
    </w:p>
    <w:p w:rsidR="00F97397" w:rsidRPr="00F97397" w:rsidRDefault="00F97397" w:rsidP="00F9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Games</w:t>
      </w:r>
    </w:p>
    <w:p w:rsidR="00F97397" w:rsidRPr="00F97397" w:rsidRDefault="00F97397" w:rsidP="00F9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Database connection</w:t>
      </w:r>
    </w:p>
    <w:p w:rsidR="00F97397" w:rsidRPr="00F97397" w:rsidRDefault="00F97397" w:rsidP="00F9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3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 much, much more!</w:t>
      </w:r>
    </w:p>
    <w:p w:rsidR="008B2E04" w:rsidRDefault="00B80B08">
      <w:proofErr w:type="spellStart"/>
      <w:proofErr w:type="gramStart"/>
      <w:ins w:id="0" w:author="dca21" w:date="2024-10-03T10:32:00Z">
        <w:r>
          <w:t>hjkghkkhhk</w:t>
        </w:r>
      </w:ins>
      <w:bookmarkStart w:id="1" w:name="_GoBack"/>
      <w:bookmarkEnd w:id="1"/>
      <w:proofErr w:type="spellEnd"/>
      <w:proofErr w:type="gramEnd"/>
    </w:p>
    <w:sectPr w:rsidR="008B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397" w:rsidRDefault="00F97397" w:rsidP="00F97397">
      <w:pPr>
        <w:spacing w:after="0" w:line="240" w:lineRule="auto"/>
      </w:pPr>
      <w:r>
        <w:separator/>
      </w:r>
    </w:p>
  </w:endnote>
  <w:endnote w:type="continuationSeparator" w:id="0">
    <w:p w:rsidR="00F97397" w:rsidRDefault="00F97397" w:rsidP="00F9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397" w:rsidRDefault="00F97397" w:rsidP="00F97397">
      <w:pPr>
        <w:spacing w:after="0" w:line="240" w:lineRule="auto"/>
      </w:pPr>
      <w:r>
        <w:separator/>
      </w:r>
    </w:p>
  </w:footnote>
  <w:footnote w:type="continuationSeparator" w:id="0">
    <w:p w:rsidR="00F97397" w:rsidRDefault="00F97397" w:rsidP="00F9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2FB8"/>
    <w:multiLevelType w:val="multilevel"/>
    <w:tmpl w:val="AA80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ca21">
    <w15:presenceInfo w15:providerId="None" w15:userId="dca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97"/>
    <w:rsid w:val="008B2E04"/>
    <w:rsid w:val="00B80B08"/>
    <w:rsid w:val="00F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F1ED"/>
  <w15:chartTrackingRefBased/>
  <w15:docId w15:val="{260286B3-A735-4BFE-B306-13FF151B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3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73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7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397"/>
  </w:style>
  <w:style w:type="paragraph" w:styleId="Footer">
    <w:name w:val="footer"/>
    <w:basedOn w:val="Normal"/>
    <w:link w:val="FooterChar"/>
    <w:uiPriority w:val="99"/>
    <w:unhideWhenUsed/>
    <w:rsid w:val="00F97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0D607-5FA9-4E92-ABE2-3AE6E6A6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2</cp:revision>
  <dcterms:created xsi:type="dcterms:W3CDTF">2024-10-03T05:01:00Z</dcterms:created>
  <dcterms:modified xsi:type="dcterms:W3CDTF">2024-10-03T05:02:00Z</dcterms:modified>
</cp:coreProperties>
</file>